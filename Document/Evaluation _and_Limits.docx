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4675E6" w14:textId="77777777" w:rsidR="00F913DF" w:rsidRPr="004110D8" w:rsidRDefault="00F913DF" w:rsidP="00F913DF">
      <w:pPr>
        <w:rPr>
          <w:b/>
          <w:bCs/>
        </w:rPr>
      </w:pPr>
      <w:commentRangeStart w:id="0"/>
      <w:r>
        <w:rPr>
          <w:b/>
          <w:bCs/>
        </w:rPr>
        <w:t xml:space="preserve">4 </w:t>
      </w:r>
      <w:r w:rsidRPr="004110D8">
        <w:rPr>
          <w:rFonts w:hint="eastAsia"/>
          <w:b/>
          <w:bCs/>
        </w:rPr>
        <w:t>Evaluation</w:t>
      </w:r>
      <w:commentRangeEnd w:id="0"/>
      <w:r w:rsidR="00E05976">
        <w:rPr>
          <w:rStyle w:val="a8"/>
        </w:rPr>
        <w:commentReference w:id="0"/>
      </w:r>
    </w:p>
    <w:p w14:paraId="4F25EC8B" w14:textId="77777777" w:rsidR="00F913DF" w:rsidRDefault="00F913DF" w:rsidP="00F913DF"/>
    <w:p w14:paraId="7CF0713A" w14:textId="77777777" w:rsidR="00F913DF" w:rsidRDefault="00F913DF" w:rsidP="00F913DF">
      <w:pPr>
        <w:pStyle w:val="a3"/>
        <w:numPr>
          <w:ilvl w:val="0"/>
          <w:numId w:val="1"/>
        </w:numPr>
        <w:ind w:firstLineChars="0"/>
      </w:pPr>
      <w:r>
        <w:rPr>
          <w:rFonts w:hint="eastAsia"/>
        </w:rPr>
        <w:t>P</w:t>
      </w:r>
      <w:r>
        <w:t>re Part1. To find the suitable number of particles per edge (n) for COMSOL setting.</w:t>
      </w:r>
    </w:p>
    <w:p w14:paraId="2F34AB04" w14:textId="77777777" w:rsidR="00F913DF" w:rsidRDefault="00F913DF" w:rsidP="00F913DF">
      <w:pPr>
        <w:pStyle w:val="a3"/>
        <w:ind w:left="360" w:firstLineChars="0" w:firstLine="0"/>
      </w:pPr>
      <w:r>
        <w:t>From the plot we can see that, the K result does not vary too much starting from n = 4 to n = 10. The suitable number of particles per edge is around n = 5 and n = 4 is a suitable size which gives converged results while cost relatively less time.</w:t>
      </w:r>
    </w:p>
    <w:p w14:paraId="1291967E" w14:textId="77777777" w:rsidR="00F913DF" w:rsidRDefault="00F913DF" w:rsidP="00F913DF">
      <w:pPr>
        <w:pStyle w:val="a3"/>
        <w:ind w:left="360" w:firstLineChars="0" w:firstLine="0"/>
      </w:pPr>
      <w:r>
        <w:rPr>
          <w:noProof/>
        </w:rPr>
        <w:drawing>
          <wp:inline distT="0" distB="0" distL="0" distR="0" wp14:anchorId="2E36A8C8" wp14:editId="01F5C632">
            <wp:extent cx="5274310" cy="39535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pic:spPr>
                </pic:pic>
              </a:graphicData>
            </a:graphic>
          </wp:inline>
        </w:drawing>
      </w:r>
    </w:p>
    <w:p w14:paraId="764711AC" w14:textId="77777777" w:rsidR="00F913DF" w:rsidRDefault="00F913DF" w:rsidP="00F913DF">
      <w:pPr>
        <w:pStyle w:val="a3"/>
        <w:numPr>
          <w:ilvl w:val="0"/>
          <w:numId w:val="1"/>
        </w:numPr>
        <w:ind w:firstLineChars="0"/>
      </w:pPr>
      <w:r>
        <w:rPr>
          <w:rFonts w:hint="eastAsia"/>
        </w:rPr>
        <w:t>Pre</w:t>
      </w:r>
      <w:r>
        <w:t xml:space="preserve"> Part2. Compare ML model with the Nan’s formula.</w:t>
      </w:r>
    </w:p>
    <w:p w14:paraId="1F7DF2A4" w14:textId="77777777" w:rsidR="00F913DF" w:rsidRDefault="000B6D1D" w:rsidP="00F913DF">
      <w:pPr>
        <w:ind w:left="360"/>
      </w:pPr>
      <w:r>
        <w:rPr>
          <w:noProof/>
        </w:rPr>
        <w:drawing>
          <wp:anchor distT="0" distB="0" distL="114300" distR="114300" simplePos="0" relativeHeight="251659264" behindDoc="0" locked="0" layoutInCell="1" allowOverlap="1" wp14:anchorId="4CC10EDB" wp14:editId="2563C539">
            <wp:simplePos x="0" y="0"/>
            <wp:positionH relativeFrom="column">
              <wp:posOffset>1727200</wp:posOffset>
            </wp:positionH>
            <wp:positionV relativeFrom="paragraph">
              <wp:posOffset>952500</wp:posOffset>
            </wp:positionV>
            <wp:extent cx="2412365" cy="1764665"/>
            <wp:effectExtent l="0" t="0" r="6985" b="698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12365" cy="1764665"/>
                    </a:xfrm>
                    <a:prstGeom prst="rect">
                      <a:avLst/>
                    </a:prstGeom>
                  </pic:spPr>
                </pic:pic>
              </a:graphicData>
            </a:graphic>
          </wp:anchor>
        </w:drawing>
      </w:r>
      <w:r w:rsidR="00F913DF">
        <w:rPr>
          <w:rFonts w:hint="eastAsia"/>
        </w:rPr>
        <w:t>T</w:t>
      </w:r>
      <w:r w:rsidR="00F913DF">
        <w:t>he maximum relative error between ML model and Nan’s formula is around 7% which happens at low K result area. This is because, for the low K, even a small deviation will cost a large relative error. In the area of Normal K area, the relative error is less than 1%, which is a</w:t>
      </w:r>
      <w:r w:rsidR="008110DB">
        <w:rPr>
          <w:rFonts w:hint="eastAsia"/>
        </w:rPr>
        <w:t>n</w:t>
      </w:r>
      <w:r w:rsidR="00F913DF">
        <w:t xml:space="preserve"> </w:t>
      </w:r>
      <w:r>
        <w:t>acceptable</w:t>
      </w:r>
      <w:r w:rsidR="00F913DF">
        <w:t xml:space="preserve"> result.</w:t>
      </w:r>
    </w:p>
    <w:p w14:paraId="3DD23A7F" w14:textId="77777777" w:rsidR="00F913DF" w:rsidRPr="00855C41" w:rsidRDefault="00F913DF" w:rsidP="00F913DF">
      <w:pPr>
        <w:spacing w:line="300" w:lineRule="auto"/>
        <w:ind w:firstLine="360"/>
        <w:rPr>
          <w:rFonts w:ascii="Times New Roman" w:hAnsi="Times New Roman" w:cs="Times New Roman"/>
          <w:iCs/>
          <w:sz w:val="24"/>
          <w:szCs w:val="24"/>
          <w:highlight w:val="yellow"/>
        </w:rPr>
      </w:pPr>
      <w:commentRangeStart w:id="2"/>
      <w:r w:rsidRPr="00855C41">
        <w:rPr>
          <w:rFonts w:ascii="Times New Roman" w:hAnsi="Times New Roman" w:cs="Times New Roman" w:hint="eastAsia"/>
          <w:iCs/>
          <w:sz w:val="24"/>
          <w:szCs w:val="24"/>
          <w:highlight w:val="yellow"/>
        </w:rPr>
        <w:t>T</w:t>
      </w:r>
      <w:r w:rsidRPr="00855C41">
        <w:rPr>
          <w:rFonts w:ascii="Times New Roman" w:hAnsi="Times New Roman" w:cs="Times New Roman"/>
          <w:iCs/>
          <w:sz w:val="24"/>
          <w:szCs w:val="24"/>
          <w:highlight w:val="yellow"/>
        </w:rPr>
        <w:t>op 5 error samples:</w:t>
      </w:r>
    </w:p>
    <w:p w14:paraId="451AE776" w14:textId="77777777" w:rsidR="00F913DF" w:rsidRPr="00855C41" w:rsidRDefault="00F913DF" w:rsidP="00F913DF">
      <w:pPr>
        <w:spacing w:line="300" w:lineRule="auto"/>
        <w:ind w:firstLineChars="175" w:firstLine="420"/>
        <w:rPr>
          <w:rFonts w:ascii="Times New Roman" w:hAnsi="Times New Roman" w:cs="Times New Roman"/>
          <w:iCs/>
          <w:sz w:val="24"/>
          <w:szCs w:val="24"/>
          <w:highlight w:val="yellow"/>
        </w:rPr>
      </w:pPr>
      <w:r w:rsidRPr="00855C41">
        <w:rPr>
          <w:rFonts w:ascii="Times New Roman" w:hAnsi="Times New Roman" w:cs="Times New Roman"/>
          <w:iCs/>
          <w:sz w:val="24"/>
          <w:szCs w:val="24"/>
          <w:highlight w:val="yellow"/>
        </w:rPr>
        <w:t>1: error:  6.831268</w:t>
      </w:r>
    </w:p>
    <w:p w14:paraId="342E8517" w14:textId="77777777" w:rsidR="00F913DF" w:rsidRPr="00855C41" w:rsidRDefault="00F913DF" w:rsidP="00F913DF">
      <w:pPr>
        <w:spacing w:line="300" w:lineRule="auto"/>
        <w:ind w:firstLineChars="175" w:firstLine="420"/>
        <w:rPr>
          <w:rFonts w:ascii="Times New Roman" w:hAnsi="Times New Roman" w:cs="Times New Roman"/>
          <w:iCs/>
          <w:sz w:val="24"/>
          <w:szCs w:val="24"/>
          <w:highlight w:val="yellow"/>
        </w:rPr>
      </w:pPr>
      <w:r w:rsidRPr="00855C41">
        <w:rPr>
          <w:rFonts w:ascii="Times New Roman" w:hAnsi="Times New Roman" w:cs="Times New Roman"/>
          <w:iCs/>
          <w:sz w:val="24"/>
          <w:szCs w:val="24"/>
          <w:highlight w:val="yellow"/>
        </w:rPr>
        <w:lastRenderedPageBreak/>
        <w:t>[43.7035, 2.1519, 0.3617, 0.9119, 1.1429]</w:t>
      </w:r>
    </w:p>
    <w:p w14:paraId="77B49A6B" w14:textId="77777777" w:rsidR="00F913DF" w:rsidRPr="00855C41" w:rsidRDefault="00F913DF" w:rsidP="00F913DF">
      <w:pPr>
        <w:spacing w:line="300" w:lineRule="auto"/>
        <w:ind w:firstLineChars="175" w:firstLine="420"/>
        <w:rPr>
          <w:rFonts w:ascii="Times New Roman" w:hAnsi="Times New Roman" w:cs="Times New Roman"/>
          <w:iCs/>
          <w:sz w:val="24"/>
          <w:szCs w:val="24"/>
          <w:highlight w:val="yellow"/>
        </w:rPr>
      </w:pPr>
      <w:r w:rsidRPr="00855C41">
        <w:rPr>
          <w:rFonts w:ascii="Times New Roman" w:hAnsi="Times New Roman" w:cs="Times New Roman"/>
          <w:iCs/>
          <w:sz w:val="24"/>
          <w:szCs w:val="24"/>
          <w:highlight w:val="yellow"/>
        </w:rPr>
        <w:t>2: error:  5.292724</w:t>
      </w:r>
    </w:p>
    <w:p w14:paraId="6694FD9E" w14:textId="77777777" w:rsidR="00F913DF" w:rsidRPr="00855C41" w:rsidRDefault="00F913DF" w:rsidP="00F913DF">
      <w:pPr>
        <w:spacing w:line="300" w:lineRule="auto"/>
        <w:ind w:firstLineChars="175" w:firstLine="420"/>
        <w:rPr>
          <w:rFonts w:ascii="Times New Roman" w:hAnsi="Times New Roman" w:cs="Times New Roman"/>
          <w:iCs/>
          <w:sz w:val="24"/>
          <w:szCs w:val="24"/>
          <w:highlight w:val="yellow"/>
        </w:rPr>
      </w:pPr>
      <w:r w:rsidRPr="00855C41">
        <w:rPr>
          <w:rFonts w:ascii="Times New Roman" w:hAnsi="Times New Roman" w:cs="Times New Roman"/>
          <w:iCs/>
          <w:sz w:val="24"/>
          <w:szCs w:val="24"/>
          <w:highlight w:val="yellow"/>
        </w:rPr>
        <w:t>[43.4833, 2.7735, 0.1217, 0.9848, 0.75]</w:t>
      </w:r>
    </w:p>
    <w:p w14:paraId="7CD29540" w14:textId="77777777" w:rsidR="00F913DF" w:rsidRPr="00855C41" w:rsidRDefault="00F913DF" w:rsidP="00F913DF">
      <w:pPr>
        <w:spacing w:line="300" w:lineRule="auto"/>
        <w:ind w:firstLineChars="175" w:firstLine="420"/>
        <w:rPr>
          <w:rFonts w:ascii="Times New Roman" w:hAnsi="Times New Roman" w:cs="Times New Roman"/>
          <w:iCs/>
          <w:sz w:val="24"/>
          <w:szCs w:val="24"/>
          <w:highlight w:val="yellow"/>
        </w:rPr>
      </w:pPr>
      <w:r w:rsidRPr="00855C41">
        <w:rPr>
          <w:rFonts w:ascii="Times New Roman" w:hAnsi="Times New Roman" w:cs="Times New Roman"/>
          <w:iCs/>
          <w:sz w:val="24"/>
          <w:szCs w:val="24"/>
          <w:highlight w:val="yellow"/>
        </w:rPr>
        <w:t>3: error:  3.606294</w:t>
      </w:r>
    </w:p>
    <w:p w14:paraId="35B4A5F2" w14:textId="77777777" w:rsidR="00F913DF" w:rsidRPr="00855C41" w:rsidRDefault="00F913DF" w:rsidP="00F913DF">
      <w:pPr>
        <w:spacing w:line="300" w:lineRule="auto"/>
        <w:ind w:firstLineChars="175" w:firstLine="420"/>
        <w:rPr>
          <w:rFonts w:ascii="Times New Roman" w:hAnsi="Times New Roman" w:cs="Times New Roman"/>
          <w:iCs/>
          <w:sz w:val="24"/>
          <w:szCs w:val="24"/>
          <w:highlight w:val="yellow"/>
        </w:rPr>
      </w:pPr>
      <w:r w:rsidRPr="00855C41">
        <w:rPr>
          <w:rFonts w:ascii="Times New Roman" w:hAnsi="Times New Roman" w:cs="Times New Roman"/>
          <w:iCs/>
          <w:sz w:val="24"/>
          <w:szCs w:val="24"/>
          <w:highlight w:val="yellow"/>
        </w:rPr>
        <w:t>[79.5504, 3.2859, 0.0448, 0.9957, 0.8571]</w:t>
      </w:r>
    </w:p>
    <w:p w14:paraId="6E4F0BC1" w14:textId="77777777" w:rsidR="00F913DF" w:rsidRPr="00855C41" w:rsidRDefault="00F913DF" w:rsidP="00F913DF">
      <w:pPr>
        <w:spacing w:line="300" w:lineRule="auto"/>
        <w:ind w:firstLineChars="175" w:firstLine="420"/>
        <w:rPr>
          <w:rFonts w:ascii="Times New Roman" w:hAnsi="Times New Roman" w:cs="Times New Roman"/>
          <w:iCs/>
          <w:sz w:val="24"/>
          <w:szCs w:val="24"/>
          <w:highlight w:val="yellow"/>
        </w:rPr>
      </w:pPr>
      <w:r w:rsidRPr="00855C41">
        <w:rPr>
          <w:rFonts w:ascii="Times New Roman" w:hAnsi="Times New Roman" w:cs="Times New Roman"/>
          <w:iCs/>
          <w:sz w:val="24"/>
          <w:szCs w:val="24"/>
          <w:highlight w:val="yellow"/>
        </w:rPr>
        <w:t>4: error:  1.483032</w:t>
      </w:r>
    </w:p>
    <w:p w14:paraId="6982D8F5" w14:textId="77777777" w:rsidR="00F913DF" w:rsidRPr="00855C41" w:rsidRDefault="00F913DF" w:rsidP="00F913DF">
      <w:pPr>
        <w:spacing w:line="300" w:lineRule="auto"/>
        <w:ind w:firstLineChars="175" w:firstLine="420"/>
        <w:rPr>
          <w:rFonts w:ascii="Times New Roman" w:hAnsi="Times New Roman" w:cs="Times New Roman"/>
          <w:iCs/>
          <w:sz w:val="24"/>
          <w:szCs w:val="24"/>
          <w:highlight w:val="yellow"/>
        </w:rPr>
      </w:pPr>
      <w:r w:rsidRPr="00855C41">
        <w:rPr>
          <w:rFonts w:ascii="Times New Roman" w:hAnsi="Times New Roman" w:cs="Times New Roman"/>
          <w:iCs/>
          <w:sz w:val="24"/>
          <w:szCs w:val="24"/>
          <w:highlight w:val="yellow"/>
        </w:rPr>
        <w:t>[20.4486, 24.1336, 0.908, 1.0, 1.0]</w:t>
      </w:r>
    </w:p>
    <w:p w14:paraId="5BCA13EE" w14:textId="77777777" w:rsidR="00F913DF" w:rsidRPr="00855C41" w:rsidRDefault="00F913DF" w:rsidP="00F913DF">
      <w:pPr>
        <w:spacing w:line="300" w:lineRule="auto"/>
        <w:ind w:firstLineChars="175" w:firstLine="420"/>
        <w:rPr>
          <w:rFonts w:ascii="Times New Roman" w:hAnsi="Times New Roman" w:cs="Times New Roman"/>
          <w:iCs/>
          <w:sz w:val="24"/>
          <w:szCs w:val="24"/>
          <w:highlight w:val="yellow"/>
        </w:rPr>
      </w:pPr>
      <w:r w:rsidRPr="00855C41">
        <w:rPr>
          <w:rFonts w:ascii="Times New Roman" w:hAnsi="Times New Roman" w:cs="Times New Roman"/>
          <w:iCs/>
          <w:sz w:val="24"/>
          <w:szCs w:val="24"/>
          <w:highlight w:val="yellow"/>
        </w:rPr>
        <w:t>5: error:  1.428724</w:t>
      </w:r>
    </w:p>
    <w:p w14:paraId="726B84FF" w14:textId="77777777" w:rsidR="00F913DF" w:rsidRPr="00855C41" w:rsidRDefault="00F913DF" w:rsidP="00F913DF">
      <w:pPr>
        <w:spacing w:line="300" w:lineRule="auto"/>
        <w:ind w:firstLineChars="175" w:firstLine="420"/>
        <w:rPr>
          <w:rFonts w:ascii="Times New Roman" w:hAnsi="Times New Roman" w:cs="Times New Roman"/>
          <w:iCs/>
          <w:sz w:val="24"/>
          <w:szCs w:val="24"/>
        </w:rPr>
      </w:pPr>
      <w:r w:rsidRPr="00855C41">
        <w:rPr>
          <w:rFonts w:ascii="Times New Roman" w:hAnsi="Times New Roman" w:cs="Times New Roman"/>
          <w:iCs/>
          <w:sz w:val="24"/>
          <w:szCs w:val="24"/>
          <w:highlight w:val="yellow"/>
        </w:rPr>
        <w:t>[27.3519, 3.3344, 0.2084, 0.4628, 2.5]</w:t>
      </w:r>
      <w:commentRangeEnd w:id="2"/>
      <w:r w:rsidR="00E05976">
        <w:rPr>
          <w:rStyle w:val="a8"/>
        </w:rPr>
        <w:commentReference w:id="2"/>
      </w:r>
    </w:p>
    <w:p w14:paraId="21DA2E4A" w14:textId="77777777" w:rsidR="00F913DF" w:rsidRPr="00425649" w:rsidRDefault="00F913DF" w:rsidP="00F913DF"/>
    <w:p w14:paraId="4A2E85E7" w14:textId="77777777" w:rsidR="00F913DF" w:rsidRDefault="00F913DF" w:rsidP="00F913DF">
      <w:pPr>
        <w:pStyle w:val="a3"/>
        <w:numPr>
          <w:ilvl w:val="0"/>
          <w:numId w:val="1"/>
        </w:numPr>
        <w:ind w:firstLineChars="0"/>
      </w:pPr>
      <w:r>
        <w:t>Part 1 Compare between the results of Nan’s formula and results of COMSOL simulation.</w:t>
      </w:r>
    </w:p>
    <w:p w14:paraId="75D3D185" w14:textId="77777777" w:rsidR="00F913DF" w:rsidRDefault="00F913DF" w:rsidP="00F913DF">
      <w:r>
        <w:t xml:space="preserve">In this part, we compare the results of Nan’s formula and that of COMSOL simulation to see how good the performance of Nan’s formula </w:t>
      </w:r>
      <w:r>
        <w:rPr>
          <w:rFonts w:hint="eastAsia"/>
        </w:rPr>
        <w:t>is</w:t>
      </w:r>
      <w:r>
        <w:t>, regarding COMSOL results as the valid experiment values.</w:t>
      </w:r>
    </w:p>
    <w:p w14:paraId="5A19DD04" w14:textId="77777777" w:rsidR="00F913DF" w:rsidRDefault="00F913DF" w:rsidP="00F913DF">
      <w:r>
        <w:rPr>
          <w:rFonts w:hint="eastAsia"/>
        </w:rPr>
        <w:t>N</w:t>
      </w:r>
      <w:r>
        <w:t xml:space="preserve">an’s formula derives in the case where particles are ellipsoids. To begin with, in the ellipsoid test set, both the boundary and misoriented K results match well for different km, kp sets. The </w:t>
      </w:r>
      <w:commentRangeStart w:id="3"/>
      <w:r>
        <w:t>Nan’s misoriented results lie between the upper and lower boundaries of the COMSOL results which shows that Nan’s formula can be used in the ellipsoid particle case.</w:t>
      </w:r>
      <w:commentRangeEnd w:id="3"/>
      <w:r w:rsidR="008110DB">
        <w:rPr>
          <w:rStyle w:val="a8"/>
        </w:rPr>
        <w:commentReference w:id="3"/>
      </w:r>
    </w:p>
    <w:p w14:paraId="2D40CC7A" w14:textId="77777777" w:rsidR="00F913DF" w:rsidRDefault="00F913DF" w:rsidP="00F913DF">
      <w:r>
        <w:t>When extending Nan’s formula to particles of other shapes, the results match well in cone and donut cases but not in helix case. In helix case, the Nan’s misoriented results lie under the lower boundaries of the COMSOL results for most the km, kp sets.</w:t>
      </w:r>
    </w:p>
    <w:p w14:paraId="29F13EFC" w14:textId="77777777" w:rsidR="008A48B0" w:rsidRDefault="008A48B0" w:rsidP="00F913DF"/>
    <w:p w14:paraId="270A1B25" w14:textId="77777777" w:rsidR="008A48B0" w:rsidRDefault="008A48B0" w:rsidP="00F913DF">
      <w:r w:rsidRPr="008A48B0">
        <w:rPr>
          <w:rFonts w:hint="eastAsia"/>
          <w:highlight w:val="yellow"/>
        </w:rPr>
        <w:t>(</w:t>
      </w:r>
      <w:r w:rsidRPr="008A48B0">
        <w:rPr>
          <w:highlight w:val="yellow"/>
        </w:rPr>
        <w:t>Plots only with F</w:t>
      </w:r>
      <w:ins w:id="4" w:author="陆 淏凡" w:date="2020-07-04T17:42:00Z">
        <w:r w:rsidR="00E05976">
          <w:rPr>
            <w:highlight w:val="yellow"/>
          </w:rPr>
          <w:t>E</w:t>
        </w:r>
      </w:ins>
      <w:del w:id="5" w:author="陆 淏凡" w:date="2020-07-04T17:42:00Z">
        <w:r w:rsidRPr="008A48B0" w:rsidDel="00E05976">
          <w:rPr>
            <w:highlight w:val="yellow"/>
          </w:rPr>
          <w:delText>M</w:delText>
        </w:r>
      </w:del>
      <w:r w:rsidRPr="008A48B0">
        <w:rPr>
          <w:highlight w:val="yellow"/>
        </w:rPr>
        <w:t xml:space="preserve"> boundaries and misoriented, and Nan misoriented)</w:t>
      </w:r>
    </w:p>
    <w:p w14:paraId="49C02CDD" w14:textId="77777777" w:rsidR="00F913DF" w:rsidRDefault="00F913DF" w:rsidP="00F913DF"/>
    <w:p w14:paraId="6C85ECA1" w14:textId="77777777" w:rsidR="00F913DF" w:rsidRDefault="00F913DF" w:rsidP="00F913DF">
      <w:r>
        <w:t xml:space="preserve">Next, we plot out the root mean square of absolute error for Nan’s formula for different shaped particle cases. </w:t>
      </w:r>
    </w:p>
    <w:p w14:paraId="68D3CE3A" w14:textId="77777777" w:rsidR="008A48B0" w:rsidRDefault="008A48B0" w:rsidP="00F913DF">
      <w:r w:rsidRPr="008A48B0">
        <w:rPr>
          <w:rFonts w:hint="eastAsia"/>
          <w:highlight w:val="yellow"/>
        </w:rPr>
        <w:t>(</w:t>
      </w:r>
      <w:r w:rsidRPr="008A48B0">
        <w:rPr>
          <w:highlight w:val="yellow"/>
        </w:rPr>
        <w:t>Plots that only have</w:t>
      </w:r>
      <w:commentRangeStart w:id="6"/>
      <w:r w:rsidRPr="008A48B0">
        <w:rPr>
          <w:highlight w:val="yellow"/>
        </w:rPr>
        <w:t xml:space="preserve"> OLD </w:t>
      </w:r>
      <w:r w:rsidR="00EC1762">
        <w:rPr>
          <w:highlight w:val="yellow"/>
        </w:rPr>
        <w:t>model</w:t>
      </w:r>
      <w:commentRangeEnd w:id="6"/>
      <w:r w:rsidR="00E05976">
        <w:rPr>
          <w:rStyle w:val="a8"/>
        </w:rPr>
        <w:commentReference w:id="6"/>
      </w:r>
      <w:r w:rsidRPr="008A48B0">
        <w:rPr>
          <w:highlight w:val="yellow"/>
        </w:rPr>
        <w:t xml:space="preserve"> with p chosen by human)</w:t>
      </w:r>
    </w:p>
    <w:p w14:paraId="209B7D16" w14:textId="77777777" w:rsidR="00F913DF" w:rsidRDefault="00F913DF" w:rsidP="00F913DF">
      <w:r>
        <w:rPr>
          <w:noProof/>
        </w:rPr>
        <w:drawing>
          <wp:inline distT="0" distB="0" distL="0" distR="0" wp14:anchorId="7F91E821" wp14:editId="1B8344AF">
            <wp:extent cx="2251953" cy="16891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9252" cy="1724577"/>
                    </a:xfrm>
                    <a:prstGeom prst="rect">
                      <a:avLst/>
                    </a:prstGeom>
                    <a:noFill/>
                    <a:ln>
                      <a:noFill/>
                    </a:ln>
                  </pic:spPr>
                </pic:pic>
              </a:graphicData>
            </a:graphic>
          </wp:inline>
        </w:drawing>
      </w:r>
      <w:r>
        <w:rPr>
          <w:noProof/>
        </w:rPr>
        <w:drawing>
          <wp:inline distT="0" distB="0" distL="0" distR="0" wp14:anchorId="15EEA972" wp14:editId="7FE732E8">
            <wp:extent cx="2387600" cy="179084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8819" cy="1814260"/>
                    </a:xfrm>
                    <a:prstGeom prst="rect">
                      <a:avLst/>
                    </a:prstGeom>
                    <a:noFill/>
                    <a:ln>
                      <a:noFill/>
                    </a:ln>
                  </pic:spPr>
                </pic:pic>
              </a:graphicData>
            </a:graphic>
          </wp:inline>
        </w:drawing>
      </w:r>
    </w:p>
    <w:p w14:paraId="081A6BB2" w14:textId="77777777" w:rsidR="00F913DF" w:rsidRDefault="00F913DF" w:rsidP="00F913DF">
      <w:r>
        <w:rPr>
          <w:noProof/>
        </w:rPr>
        <w:lastRenderedPageBreak/>
        <w:drawing>
          <wp:inline distT="0" distB="0" distL="0" distR="0" wp14:anchorId="6398ECD5" wp14:editId="7CC29FA3">
            <wp:extent cx="2266950" cy="170034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4015" cy="1720649"/>
                    </a:xfrm>
                    <a:prstGeom prst="rect">
                      <a:avLst/>
                    </a:prstGeom>
                    <a:noFill/>
                    <a:ln>
                      <a:noFill/>
                    </a:ln>
                  </pic:spPr>
                </pic:pic>
              </a:graphicData>
            </a:graphic>
          </wp:inline>
        </w:drawing>
      </w:r>
      <w:r>
        <w:rPr>
          <w:noProof/>
        </w:rPr>
        <w:drawing>
          <wp:inline distT="0" distB="0" distL="0" distR="0" wp14:anchorId="51731E82" wp14:editId="48664974">
            <wp:extent cx="2306955" cy="1730356"/>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15529" cy="1736787"/>
                    </a:xfrm>
                    <a:prstGeom prst="rect">
                      <a:avLst/>
                    </a:prstGeom>
                    <a:noFill/>
                    <a:ln>
                      <a:noFill/>
                    </a:ln>
                  </pic:spPr>
                </pic:pic>
              </a:graphicData>
            </a:graphic>
          </wp:inline>
        </w:drawing>
      </w:r>
    </w:p>
    <w:p w14:paraId="78A22FB4" w14:textId="77777777" w:rsidR="00F913DF" w:rsidRDefault="00F913DF" w:rsidP="00F913DF">
      <w:r>
        <w:rPr>
          <w:noProof/>
        </w:rPr>
        <w:drawing>
          <wp:inline distT="0" distB="0" distL="0" distR="0" wp14:anchorId="171CB405" wp14:editId="4332E53B">
            <wp:extent cx="2266950" cy="170034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195" cy="1714784"/>
                    </a:xfrm>
                    <a:prstGeom prst="rect">
                      <a:avLst/>
                    </a:prstGeom>
                    <a:noFill/>
                    <a:ln>
                      <a:noFill/>
                    </a:ln>
                  </pic:spPr>
                </pic:pic>
              </a:graphicData>
            </a:graphic>
          </wp:inline>
        </w:drawing>
      </w:r>
      <w:r>
        <w:rPr>
          <w:noProof/>
        </w:rPr>
        <w:drawing>
          <wp:inline distT="0" distB="0" distL="0" distR="0" wp14:anchorId="1290D1DE" wp14:editId="58CFE56C">
            <wp:extent cx="2330450" cy="1747977"/>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57534" cy="1768291"/>
                    </a:xfrm>
                    <a:prstGeom prst="rect">
                      <a:avLst/>
                    </a:prstGeom>
                    <a:noFill/>
                    <a:ln>
                      <a:noFill/>
                    </a:ln>
                  </pic:spPr>
                </pic:pic>
              </a:graphicData>
            </a:graphic>
          </wp:inline>
        </w:drawing>
      </w:r>
    </w:p>
    <w:p w14:paraId="010CF465" w14:textId="77777777" w:rsidR="00F913DF" w:rsidRDefault="00F913DF" w:rsidP="00F913DF">
      <w:r>
        <w:rPr>
          <w:noProof/>
        </w:rPr>
        <w:drawing>
          <wp:inline distT="0" distB="0" distL="0" distR="0" wp14:anchorId="3AA14DC8" wp14:editId="5931BA8F">
            <wp:extent cx="2362200" cy="177179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77524" cy="1783288"/>
                    </a:xfrm>
                    <a:prstGeom prst="rect">
                      <a:avLst/>
                    </a:prstGeom>
                    <a:noFill/>
                    <a:ln>
                      <a:noFill/>
                    </a:ln>
                  </pic:spPr>
                </pic:pic>
              </a:graphicData>
            </a:graphic>
          </wp:inline>
        </w:drawing>
      </w:r>
      <w:r>
        <w:rPr>
          <w:noProof/>
        </w:rPr>
        <w:drawing>
          <wp:inline distT="0" distB="0" distL="0" distR="0" wp14:anchorId="63CEF609" wp14:editId="15C19B4D">
            <wp:extent cx="2273300" cy="1705112"/>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9185" cy="1709526"/>
                    </a:xfrm>
                    <a:prstGeom prst="rect">
                      <a:avLst/>
                    </a:prstGeom>
                    <a:noFill/>
                    <a:ln>
                      <a:noFill/>
                    </a:ln>
                  </pic:spPr>
                </pic:pic>
              </a:graphicData>
            </a:graphic>
          </wp:inline>
        </w:drawing>
      </w:r>
    </w:p>
    <w:p w14:paraId="69087EA9" w14:textId="77777777" w:rsidR="00F913DF" w:rsidRDefault="00F913DF" w:rsidP="00F913DF">
      <w:r>
        <w:t xml:space="preserve">If we can accept Nan’s formula in ellipsoid particle case, the RMSE (Root Mean Square Error) for kp and km are around 0.018, which means that RMSE of order 0.01 can be accepted. The RMSE for other shaped particle cases are around this order, </w:t>
      </w:r>
      <w:r w:rsidR="008A48B0">
        <w:t xml:space="preserve">especially in helix particle case where the RMSE is smaller than that in ellipsoid particle case, </w:t>
      </w:r>
      <w:r>
        <w:t xml:space="preserve">which makes Nan’s formula a suitable method solving </w:t>
      </w:r>
      <w:r w:rsidR="008A48B0">
        <w:t xml:space="preserve">composite material </w:t>
      </w:r>
      <w:r>
        <w:t>heat conductance in various shaped particle cases.</w:t>
      </w:r>
    </w:p>
    <w:p w14:paraId="05F00D8A" w14:textId="77777777" w:rsidR="00F913DF" w:rsidRDefault="00F913DF" w:rsidP="00F913DF"/>
    <w:p w14:paraId="6544148A" w14:textId="77777777" w:rsidR="00F913DF" w:rsidRPr="004A39C5" w:rsidRDefault="00F913DF" w:rsidP="00F913DF"/>
    <w:p w14:paraId="7FD4CED1" w14:textId="77777777" w:rsidR="00F913DF" w:rsidRDefault="00F913DF" w:rsidP="00F913DF">
      <w:pPr>
        <w:pStyle w:val="a3"/>
        <w:numPr>
          <w:ilvl w:val="0"/>
          <w:numId w:val="1"/>
        </w:numPr>
        <w:ind w:firstLineChars="0"/>
      </w:pPr>
      <w:r>
        <w:rPr>
          <w:rFonts w:hint="eastAsia"/>
        </w:rPr>
        <w:t>P</w:t>
      </w:r>
      <w:r>
        <w:t>art 2 Compare between the results of Machine Learning Model predicted (ML) results and results of COMSOL simulation.</w:t>
      </w:r>
    </w:p>
    <w:p w14:paraId="220F1C37" w14:textId="77777777" w:rsidR="00F913DF" w:rsidRDefault="00F913DF" w:rsidP="00F913DF">
      <w:r>
        <w:rPr>
          <w:rFonts w:hint="eastAsia"/>
        </w:rPr>
        <w:t>I</w:t>
      </w:r>
      <w:r>
        <w:t xml:space="preserve">n this part, we compare the results of ML and that of COMSOL simulation to see how good the performance of ML model is, regarding COMSOL results as the valid experiment values. As before, we plot out the root mean square of absolute error for ML </w:t>
      </w:r>
      <w:r w:rsidR="00EC1762">
        <w:t>model</w:t>
      </w:r>
      <w:r>
        <w:t xml:space="preserve"> for different shaped particle cases. </w:t>
      </w:r>
    </w:p>
    <w:p w14:paraId="38BA4039" w14:textId="77777777" w:rsidR="00F913DF" w:rsidRPr="00805EDA" w:rsidRDefault="00EC1762" w:rsidP="00EC1762">
      <w:pPr>
        <w:ind w:firstLine="420"/>
      </w:pPr>
      <w:r w:rsidRPr="001D333B">
        <w:rPr>
          <w:rFonts w:hint="eastAsia"/>
          <w:highlight w:val="yellow"/>
        </w:rPr>
        <w:t>(</w:t>
      </w:r>
      <w:r w:rsidRPr="001D333B">
        <w:rPr>
          <w:highlight w:val="yellow"/>
        </w:rPr>
        <w:t>plots with only RMSE set without p model)</w:t>
      </w:r>
    </w:p>
    <w:p w14:paraId="5C3EA72B" w14:textId="77777777" w:rsidR="00F913DF" w:rsidRDefault="00F913DF" w:rsidP="00F913DF">
      <w:r>
        <w:rPr>
          <w:noProof/>
        </w:rPr>
        <w:lastRenderedPageBreak/>
        <w:drawing>
          <wp:inline distT="0" distB="0" distL="0" distR="0" wp14:anchorId="3F6F9F41" wp14:editId="383D68FD">
            <wp:extent cx="2573660" cy="19304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81318" cy="1936144"/>
                    </a:xfrm>
                    <a:prstGeom prst="rect">
                      <a:avLst/>
                    </a:prstGeom>
                    <a:noFill/>
                    <a:ln>
                      <a:noFill/>
                    </a:ln>
                  </pic:spPr>
                </pic:pic>
              </a:graphicData>
            </a:graphic>
          </wp:inline>
        </w:drawing>
      </w:r>
      <w:r>
        <w:rPr>
          <w:noProof/>
        </w:rPr>
        <w:drawing>
          <wp:inline distT="0" distB="0" distL="0" distR="0" wp14:anchorId="26F18CBA" wp14:editId="1BB074BE">
            <wp:extent cx="2463800" cy="184799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83605" cy="1862854"/>
                    </a:xfrm>
                    <a:prstGeom prst="rect">
                      <a:avLst/>
                    </a:prstGeom>
                    <a:noFill/>
                    <a:ln>
                      <a:noFill/>
                    </a:ln>
                  </pic:spPr>
                </pic:pic>
              </a:graphicData>
            </a:graphic>
          </wp:inline>
        </w:drawing>
      </w:r>
    </w:p>
    <w:p w14:paraId="6A9FFC01" w14:textId="77777777" w:rsidR="00F913DF" w:rsidRDefault="00F913DF" w:rsidP="00F913DF">
      <w:r>
        <w:rPr>
          <w:noProof/>
        </w:rPr>
        <w:drawing>
          <wp:inline distT="0" distB="0" distL="0" distR="0" wp14:anchorId="5B7B6733" wp14:editId="283308FD">
            <wp:extent cx="2531330" cy="189865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50307" cy="1912884"/>
                    </a:xfrm>
                    <a:prstGeom prst="rect">
                      <a:avLst/>
                    </a:prstGeom>
                    <a:noFill/>
                    <a:ln>
                      <a:noFill/>
                    </a:ln>
                  </pic:spPr>
                </pic:pic>
              </a:graphicData>
            </a:graphic>
          </wp:inline>
        </w:drawing>
      </w:r>
      <w:r>
        <w:rPr>
          <w:noProof/>
        </w:rPr>
        <w:drawing>
          <wp:inline distT="0" distB="0" distL="0" distR="0" wp14:anchorId="48EC963F" wp14:editId="374CBB8A">
            <wp:extent cx="2539796" cy="1905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52832" cy="1914778"/>
                    </a:xfrm>
                    <a:prstGeom prst="rect">
                      <a:avLst/>
                    </a:prstGeom>
                    <a:noFill/>
                    <a:ln>
                      <a:noFill/>
                    </a:ln>
                  </pic:spPr>
                </pic:pic>
              </a:graphicData>
            </a:graphic>
          </wp:inline>
        </w:drawing>
      </w:r>
    </w:p>
    <w:p w14:paraId="169394F9" w14:textId="77777777" w:rsidR="00F913DF" w:rsidRDefault="00F913DF" w:rsidP="00F913DF">
      <w:r>
        <w:rPr>
          <w:noProof/>
        </w:rPr>
        <w:drawing>
          <wp:inline distT="0" distB="0" distL="0" distR="0" wp14:anchorId="15C37002" wp14:editId="05ACAC29">
            <wp:extent cx="2522864" cy="18923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48411" cy="1911462"/>
                    </a:xfrm>
                    <a:prstGeom prst="rect">
                      <a:avLst/>
                    </a:prstGeom>
                    <a:noFill/>
                    <a:ln>
                      <a:noFill/>
                    </a:ln>
                  </pic:spPr>
                </pic:pic>
              </a:graphicData>
            </a:graphic>
          </wp:inline>
        </w:drawing>
      </w:r>
      <w:r>
        <w:rPr>
          <w:noProof/>
        </w:rPr>
        <w:drawing>
          <wp:inline distT="0" distB="0" distL="0" distR="0" wp14:anchorId="4C55538C" wp14:editId="0072F39C">
            <wp:extent cx="2404340" cy="180340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29874" cy="1822552"/>
                    </a:xfrm>
                    <a:prstGeom prst="rect">
                      <a:avLst/>
                    </a:prstGeom>
                    <a:noFill/>
                    <a:ln>
                      <a:noFill/>
                    </a:ln>
                  </pic:spPr>
                </pic:pic>
              </a:graphicData>
            </a:graphic>
          </wp:inline>
        </w:drawing>
      </w:r>
    </w:p>
    <w:p w14:paraId="36C6C96F" w14:textId="77777777" w:rsidR="00F913DF" w:rsidRDefault="00F913DF" w:rsidP="00F913DF">
      <w:r>
        <w:rPr>
          <w:noProof/>
        </w:rPr>
        <w:drawing>
          <wp:inline distT="0" distB="0" distL="0" distR="0" wp14:anchorId="54F861AA" wp14:editId="57C7A73A">
            <wp:extent cx="2470150" cy="1852762"/>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88776" cy="1866733"/>
                    </a:xfrm>
                    <a:prstGeom prst="rect">
                      <a:avLst/>
                    </a:prstGeom>
                    <a:noFill/>
                    <a:ln>
                      <a:noFill/>
                    </a:ln>
                  </pic:spPr>
                </pic:pic>
              </a:graphicData>
            </a:graphic>
          </wp:inline>
        </w:drawing>
      </w:r>
      <w:r>
        <w:rPr>
          <w:noProof/>
        </w:rPr>
        <w:drawing>
          <wp:inline distT="0" distB="0" distL="0" distR="0" wp14:anchorId="216733AA" wp14:editId="0F35C133">
            <wp:extent cx="2472068" cy="1854200"/>
            <wp:effectExtent l="0" t="0" r="444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97296" cy="1873123"/>
                    </a:xfrm>
                    <a:prstGeom prst="rect">
                      <a:avLst/>
                    </a:prstGeom>
                    <a:noFill/>
                    <a:ln>
                      <a:noFill/>
                    </a:ln>
                  </pic:spPr>
                </pic:pic>
              </a:graphicData>
            </a:graphic>
          </wp:inline>
        </w:drawing>
      </w:r>
    </w:p>
    <w:p w14:paraId="032A6AEA" w14:textId="77777777" w:rsidR="00F913DF" w:rsidRDefault="00F913DF" w:rsidP="00F913DF">
      <w:r>
        <w:t>Based on the plots, all the RMSE for kp and km for various shaped particles lies in the range from 0.02 to 0.05 which is acceptable.</w:t>
      </w:r>
    </w:p>
    <w:p w14:paraId="0D544058" w14:textId="77777777" w:rsidR="00F913DF" w:rsidRDefault="00F913DF" w:rsidP="00F913DF"/>
    <w:p w14:paraId="74351F53" w14:textId="77777777" w:rsidR="00F913DF" w:rsidRDefault="00F913DF" w:rsidP="00F913DF">
      <w:pPr>
        <w:pStyle w:val="a3"/>
        <w:numPr>
          <w:ilvl w:val="0"/>
          <w:numId w:val="1"/>
        </w:numPr>
        <w:ind w:firstLineChars="0"/>
      </w:pPr>
      <w:r>
        <w:rPr>
          <w:rFonts w:hint="eastAsia"/>
        </w:rPr>
        <w:t>P</w:t>
      </w:r>
      <w:r>
        <w:t xml:space="preserve">art 3 Compare the p model result with the without p model. </w:t>
      </w:r>
    </w:p>
    <w:p w14:paraId="34FF9C32" w14:textId="77777777" w:rsidR="00EC1762" w:rsidRDefault="00EC1762" w:rsidP="00EC1762">
      <w:pPr>
        <w:pStyle w:val="a3"/>
        <w:ind w:left="360" w:firstLineChars="0" w:firstLine="0"/>
      </w:pPr>
      <w:r w:rsidRPr="00EC1762">
        <w:rPr>
          <w:highlight w:val="yellow"/>
        </w:rPr>
        <w:lastRenderedPageBreak/>
        <w:t>(Plots with and without p for ML model)</w:t>
      </w:r>
    </w:p>
    <w:p w14:paraId="4D17E7D4" w14:textId="77777777" w:rsidR="00F913DF" w:rsidRDefault="00F913DF" w:rsidP="00F913DF">
      <w:r>
        <w:t xml:space="preserve">The problem to extend Nan’s formula to other shaped particle cases is finding an equivalent set of </w:t>
      </w:r>
      <w:r w:rsidRPr="00A35076">
        <w:t>semimajor axis</w:t>
      </w:r>
      <w:r>
        <w:t xml:space="preserve"> for the new shape, or equivalently a way to find the equivalent factor p in Nan’s formula. Previous plots are plotted </w:t>
      </w:r>
      <w:r w:rsidRPr="00A35076">
        <w:rPr>
          <w:highlight w:val="yellow"/>
        </w:rPr>
        <w:t>with p manually choosing by human</w:t>
      </w:r>
      <w:r>
        <w:t>. The p model we obtain can always give a p value needed for ML model and Nan’s formula based on the common factors of all shapes.</w:t>
      </w:r>
    </w:p>
    <w:p w14:paraId="29259CAA" w14:textId="77777777" w:rsidR="00F913DF" w:rsidRDefault="00F913DF" w:rsidP="00F913DF">
      <w:r>
        <w:t xml:space="preserve">To verify the validity of p model, we plot out the root mean square of absolute error for ML </w:t>
      </w:r>
      <w:r w:rsidR="00EC1762">
        <w:t>model</w:t>
      </w:r>
      <w:r>
        <w:t xml:space="preserve"> with p derived both manually and from p </w:t>
      </w:r>
      <w:r w:rsidR="00EC1762">
        <w:t>model</w:t>
      </w:r>
      <w:r>
        <w:t xml:space="preserve"> for different shaped particle cases. From the graphs we can see that the RMSE results are close for various shapes. From some shapes, the result using p </w:t>
      </w:r>
      <w:r w:rsidR="00EC1762">
        <w:t>model</w:t>
      </w:r>
      <w:r>
        <w:t xml:space="preserve"> is even better. This indicates that the p </w:t>
      </w:r>
      <w:r w:rsidR="00EC1762">
        <w:t>model</w:t>
      </w:r>
      <w:r>
        <w:t xml:space="preserve"> we derive is capable of choosing suitable p for various shapes.</w:t>
      </w:r>
    </w:p>
    <w:p w14:paraId="22F7E7C6" w14:textId="77777777" w:rsidR="00F913DF" w:rsidRDefault="00F913DF" w:rsidP="00F913DF"/>
    <w:p w14:paraId="1B834B62" w14:textId="77777777" w:rsidR="00F913DF" w:rsidRDefault="00F913DF" w:rsidP="00F913DF">
      <w:r>
        <w:rPr>
          <w:rFonts w:hint="eastAsia"/>
        </w:rPr>
        <w:t>B</w:t>
      </w:r>
      <w:r>
        <w:t>rief conclusion</w:t>
      </w:r>
    </w:p>
    <w:p w14:paraId="16EFA7C6" w14:textId="77777777" w:rsidR="00DA5345" w:rsidRPr="00097881" w:rsidRDefault="00DA5345" w:rsidP="00F913DF">
      <w:r>
        <w:rPr>
          <w:rFonts w:hint="eastAsia"/>
        </w:rPr>
        <w:t>W</w:t>
      </w:r>
      <w:r>
        <w:t xml:space="preserve">e use purely machine learning to build </w:t>
      </w:r>
      <w:r w:rsidR="00EC1762">
        <w:t>model</w:t>
      </w:r>
      <w:r>
        <w:t>s to calculate heat conductance for different shaped particle cases.</w:t>
      </w:r>
    </w:p>
    <w:p w14:paraId="0304211D" w14:textId="77777777" w:rsidR="00F913DF" w:rsidRDefault="00F913DF" w:rsidP="00F913DF">
      <w:r>
        <w:rPr>
          <w:rFonts w:hint="eastAsia"/>
        </w:rPr>
        <w:t>W</w:t>
      </w:r>
      <w:r>
        <w:t>e use machine learning to build a model to mimic Nan’s formula successfully on ellipsoid particle case. Again</w:t>
      </w:r>
      <w:r w:rsidR="00DA5345">
        <w:rPr>
          <w:rFonts w:hint="eastAsia"/>
        </w:rPr>
        <w:t>,</w:t>
      </w:r>
      <w:r>
        <w:t xml:space="preserve"> we use machine learning to build a model to calculate the suitable p for various shaped particle case</w:t>
      </w:r>
      <w:r w:rsidR="00DA5345">
        <w:t xml:space="preserve"> based only on common factors for all shapes</w:t>
      </w:r>
      <w:r>
        <w:t xml:space="preserve">, so that we can extend Nan’s formula or model derived from Nan’s formula to </w:t>
      </w:r>
      <w:r w:rsidR="00DA5345">
        <w:t>other shaped particle cases.</w:t>
      </w:r>
    </w:p>
    <w:p w14:paraId="50770244" w14:textId="77777777" w:rsidR="00492C7D" w:rsidRDefault="00492C7D" w:rsidP="00F913DF"/>
    <w:p w14:paraId="009ED568" w14:textId="77777777" w:rsidR="00DA5345" w:rsidRDefault="00DA5345" w:rsidP="00F913DF"/>
    <w:p w14:paraId="686DB412" w14:textId="77777777" w:rsidR="00DA5345" w:rsidRDefault="00DA5345" w:rsidP="00F913DF"/>
    <w:p w14:paraId="53A206B5" w14:textId="77777777" w:rsidR="00DA5345" w:rsidRDefault="00DA5345" w:rsidP="00F913DF"/>
    <w:p w14:paraId="09E82FD7" w14:textId="77777777" w:rsidR="00616F4F" w:rsidRDefault="00616F4F" w:rsidP="00F913DF"/>
    <w:p w14:paraId="2B7FF5AB" w14:textId="77777777" w:rsidR="00616F4F" w:rsidRDefault="00616F4F" w:rsidP="00F913DF"/>
    <w:p w14:paraId="67005B30" w14:textId="77777777" w:rsidR="00616F4F" w:rsidRDefault="00616F4F" w:rsidP="00F913DF"/>
    <w:p w14:paraId="13B737E0" w14:textId="77777777" w:rsidR="00616F4F" w:rsidRDefault="00616F4F" w:rsidP="00F913DF"/>
    <w:p w14:paraId="76E75461" w14:textId="77777777" w:rsidR="00616F4F" w:rsidRPr="004110D8" w:rsidRDefault="00616F4F" w:rsidP="00616F4F">
      <w:pPr>
        <w:rPr>
          <w:b/>
          <w:bCs/>
        </w:rPr>
      </w:pPr>
      <w:r>
        <w:rPr>
          <w:b/>
          <w:bCs/>
        </w:rPr>
        <w:t>5 Limit</w:t>
      </w:r>
    </w:p>
    <w:p w14:paraId="239CFC6F" w14:textId="77777777" w:rsidR="00616F4F" w:rsidRDefault="000B6D1D" w:rsidP="000B6D1D">
      <w:pPr>
        <w:pStyle w:val="a3"/>
        <w:numPr>
          <w:ilvl w:val="0"/>
          <w:numId w:val="4"/>
        </w:numPr>
        <w:ind w:firstLineChars="0"/>
      </w:pPr>
      <w:r>
        <w:t xml:space="preserve">We only perform the simulation on 4 shaped particle cases, which is not enough to demonstrate the completeness of the machine learning </w:t>
      </w:r>
      <w:r w:rsidR="00EC1762">
        <w:t>model</w:t>
      </w:r>
      <w:r>
        <w:t xml:space="preserve">s. </w:t>
      </w:r>
    </w:p>
    <w:p w14:paraId="588CF714" w14:textId="77777777" w:rsidR="000B6D1D" w:rsidRDefault="000B6D1D" w:rsidP="000B6D1D">
      <w:pPr>
        <w:pStyle w:val="a3"/>
        <w:numPr>
          <w:ilvl w:val="0"/>
          <w:numId w:val="4"/>
        </w:numPr>
        <w:ind w:firstLineChars="0"/>
      </w:pPr>
      <w:r>
        <w:t>We only perform the simulation on experiment sets with limit particle volume fraction. Also, the particle volume fraction cannot be made too high in COMSOL simulation. We cannot demonstrate the validity in high particle volume fraction cases.</w:t>
      </w:r>
    </w:p>
    <w:p w14:paraId="32EFA26B" w14:textId="77777777" w:rsidR="00616F4F" w:rsidRPr="00F913DF" w:rsidRDefault="00D32901" w:rsidP="00F913DF">
      <w:pPr>
        <w:pStyle w:val="a3"/>
        <w:numPr>
          <w:ilvl w:val="0"/>
          <w:numId w:val="4"/>
        </w:numPr>
        <w:ind w:firstLineChars="0"/>
      </w:pPr>
      <w:r>
        <w:t>In small kp and km cases where the K results are small, if high precision is required, t</w:t>
      </w:r>
      <w:r>
        <w:rPr>
          <w:rFonts w:hint="eastAsia"/>
        </w:rPr>
        <w:t>he</w:t>
      </w:r>
      <w:r>
        <w:t xml:space="preserve"> machine learning model does not perform well. </w:t>
      </w:r>
    </w:p>
    <w:sectPr w:rsidR="00616F4F" w:rsidRPr="00F913D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陆 淏凡" w:date="2020-07-04T17:45:00Z" w:initials="陆">
    <w:p w14:paraId="4C5B9501" w14:textId="77777777" w:rsidR="00E05976" w:rsidRDefault="00E05976">
      <w:pPr>
        <w:pStyle w:val="a9"/>
      </w:pPr>
      <w:r>
        <w:rPr>
          <w:rStyle w:val="a8"/>
        </w:rPr>
        <w:annotationRef/>
      </w:r>
      <w:r>
        <w:rPr>
          <w:rFonts w:hint="eastAsia"/>
        </w:rPr>
        <w:t>General</w:t>
      </w:r>
      <w:r>
        <w:t xml:space="preserve"> Comments</w:t>
      </w:r>
    </w:p>
    <w:p w14:paraId="70703102" w14:textId="77777777" w:rsidR="007948CE" w:rsidRDefault="00E05976" w:rsidP="00E05976">
      <w:pPr>
        <w:pStyle w:val="a9"/>
        <w:numPr>
          <w:ilvl w:val="0"/>
          <w:numId w:val="6"/>
        </w:numPr>
      </w:pPr>
      <w:r>
        <w:rPr>
          <w:rFonts w:hint="eastAsia"/>
        </w:rPr>
        <w:t>行文思路：（个人想法）以报告的形式展开，</w:t>
      </w:r>
      <w:r w:rsidR="007948CE">
        <w:rPr>
          <w:rFonts w:hint="eastAsia"/>
        </w:rPr>
        <w:t>写出要证明我们这个方案合理所需要验证评估的几个要点：</w:t>
      </w:r>
    </w:p>
    <w:p w14:paraId="1B151E47" w14:textId="77777777" w:rsidR="007948CE" w:rsidRDefault="00E05976" w:rsidP="007948CE">
      <w:pPr>
        <w:pStyle w:val="a9"/>
        <w:numPr>
          <w:ilvl w:val="1"/>
          <w:numId w:val="6"/>
        </w:numPr>
        <w:rPr>
          <w:rFonts w:hint="eastAsia"/>
        </w:rPr>
      </w:pPr>
      <w:r>
        <w:t xml:space="preserve">COMSOL </w:t>
      </w:r>
      <w:r>
        <w:rPr>
          <w:rFonts w:hint="eastAsia"/>
        </w:rPr>
        <w:t>作为标准的可行性，以及</w:t>
      </w:r>
      <w:r>
        <w:t>N</w:t>
      </w:r>
      <w:r>
        <w:rPr>
          <w:rFonts w:hint="eastAsia"/>
        </w:rPr>
        <w:t>an的公式作为数据生成的原点的合理性。</w:t>
      </w:r>
    </w:p>
    <w:p w14:paraId="143749B6" w14:textId="77777777" w:rsidR="007948CE" w:rsidRDefault="007948CE" w:rsidP="007948CE">
      <w:pPr>
        <w:pStyle w:val="a9"/>
        <w:numPr>
          <w:ilvl w:val="1"/>
          <w:numId w:val="6"/>
        </w:numPr>
      </w:pPr>
      <w:r>
        <w:rPr>
          <w:rFonts w:hint="eastAsia"/>
        </w:rPr>
        <w:t>K</w:t>
      </w:r>
      <w:r>
        <w:t xml:space="preserve"> </w:t>
      </w:r>
      <w:r>
        <w:rPr>
          <w:rFonts w:hint="eastAsia"/>
        </w:rPr>
        <w:t>model的合理性</w:t>
      </w:r>
    </w:p>
    <w:p w14:paraId="28137C46" w14:textId="77777777" w:rsidR="007948CE" w:rsidRDefault="007948CE" w:rsidP="00C13B4C">
      <w:pPr>
        <w:pStyle w:val="a9"/>
        <w:numPr>
          <w:ilvl w:val="1"/>
          <w:numId w:val="6"/>
        </w:numPr>
      </w:pPr>
      <w:r w:rsidRPr="007948CE">
        <w:t>Nan 公式对于其他</w:t>
      </w:r>
      <w:r>
        <w:rPr>
          <w:rFonts w:hint="eastAsia"/>
        </w:rPr>
        <w:t xml:space="preserve">形状不可直接应用，引出p的定义问题 </w:t>
      </w:r>
    </w:p>
    <w:p w14:paraId="0E9342E7" w14:textId="77777777" w:rsidR="007948CE" w:rsidRDefault="007948CE" w:rsidP="00C13B4C">
      <w:pPr>
        <w:pStyle w:val="a9"/>
        <w:numPr>
          <w:ilvl w:val="1"/>
          <w:numId w:val="6"/>
        </w:numPr>
      </w:pPr>
      <w:r>
        <w:rPr>
          <w:rFonts w:hint="eastAsia"/>
        </w:rPr>
        <w:t>P</w:t>
      </w:r>
      <w:r>
        <w:t xml:space="preserve"> </w:t>
      </w:r>
      <w:r>
        <w:rPr>
          <w:rFonts w:hint="eastAsia"/>
        </w:rPr>
        <w:t>model</w:t>
      </w:r>
      <w:r>
        <w:t xml:space="preserve"> + Nan </w:t>
      </w:r>
      <w:r>
        <w:rPr>
          <w:rFonts w:hint="eastAsia"/>
        </w:rPr>
        <w:t>公式的合理性</w:t>
      </w:r>
    </w:p>
    <w:p w14:paraId="427A579B" w14:textId="77777777" w:rsidR="007948CE" w:rsidRDefault="007948CE" w:rsidP="007948CE">
      <w:pPr>
        <w:pStyle w:val="a9"/>
        <w:numPr>
          <w:ilvl w:val="1"/>
          <w:numId w:val="6"/>
        </w:numPr>
      </w:pPr>
      <w:r>
        <w:rPr>
          <w:rFonts w:hint="eastAsia"/>
        </w:rPr>
        <w:t>P</w:t>
      </w:r>
      <w:r>
        <w:t xml:space="preserve"> </w:t>
      </w:r>
      <w:r>
        <w:rPr>
          <w:rFonts w:hint="eastAsia"/>
        </w:rPr>
        <w:t>model</w:t>
      </w:r>
      <w:r>
        <w:t xml:space="preserve"> + K model </w:t>
      </w:r>
      <w:r>
        <w:rPr>
          <w:rFonts w:hint="eastAsia"/>
        </w:rPr>
        <w:t>的合理性</w:t>
      </w:r>
    </w:p>
    <w:p w14:paraId="6A7FBE48" w14:textId="77777777" w:rsidR="007948CE" w:rsidRDefault="007948CE" w:rsidP="007948CE">
      <w:pPr>
        <w:pStyle w:val="a9"/>
        <w:numPr>
          <w:ilvl w:val="0"/>
          <w:numId w:val="6"/>
        </w:numPr>
      </w:pPr>
      <w:r>
        <w:rPr>
          <w:rFonts w:hint="eastAsia"/>
        </w:rPr>
        <w:t>对以上每点列出充分的证据支持</w:t>
      </w:r>
    </w:p>
    <w:p w14:paraId="41B3BC5A" w14:textId="77777777" w:rsidR="007948CE" w:rsidRDefault="007948CE" w:rsidP="007948CE">
      <w:pPr>
        <w:pStyle w:val="a9"/>
        <w:numPr>
          <w:ilvl w:val="1"/>
          <w:numId w:val="6"/>
        </w:numPr>
      </w:pPr>
      <w:r w:rsidRPr="007948CE">
        <w:rPr>
          <w:rFonts w:hint="eastAsia"/>
        </w:rPr>
        <w:t>（这部分都是可以的）</w:t>
      </w:r>
    </w:p>
    <w:p w14:paraId="274DADA0" w14:textId="77777777" w:rsidR="007948CE" w:rsidRDefault="007948CE" w:rsidP="007948CE">
      <w:pPr>
        <w:pStyle w:val="a9"/>
        <w:numPr>
          <w:ilvl w:val="1"/>
          <w:numId w:val="6"/>
        </w:numPr>
      </w:pPr>
      <w:r>
        <w:rPr>
          <w:rFonts w:hint="eastAsia"/>
        </w:rPr>
        <w:t xml:space="preserve"> </w:t>
      </w:r>
      <w:r>
        <w:t xml:space="preserve">ML </w:t>
      </w:r>
      <w:r>
        <w:rPr>
          <w:rFonts w:hint="eastAsia"/>
        </w:rPr>
        <w:t>model</w:t>
      </w:r>
      <w:r>
        <w:t xml:space="preserve"> </w:t>
      </w:r>
      <w:r>
        <w:rPr>
          <w:rFonts w:hint="eastAsia"/>
        </w:rPr>
        <w:t xml:space="preserve">和 </w:t>
      </w:r>
      <w:r>
        <w:t>N</w:t>
      </w:r>
      <w:r>
        <w:rPr>
          <w:rFonts w:hint="eastAsia"/>
        </w:rPr>
        <w:t>an</w:t>
      </w:r>
      <w:r>
        <w:t xml:space="preserve"> </w:t>
      </w:r>
      <w:r>
        <w:rPr>
          <w:rFonts w:hint="eastAsia"/>
        </w:rPr>
        <w:t>比较的heatmap</w:t>
      </w:r>
      <w:r>
        <w:t xml:space="preserve">, </w:t>
      </w:r>
      <w:r>
        <w:rPr>
          <w:rFonts w:hint="eastAsia"/>
        </w:rPr>
        <w:t>及R</w:t>
      </w:r>
      <w:r>
        <w:t xml:space="preserve">MSE </w:t>
      </w:r>
      <w:r>
        <w:rPr>
          <w:rFonts w:hint="eastAsia"/>
        </w:rPr>
        <w:t>plot</w:t>
      </w:r>
      <w:r>
        <w:t xml:space="preserve">; </w:t>
      </w:r>
      <w:r>
        <w:t xml:space="preserve">ML </w:t>
      </w:r>
      <w:r>
        <w:rPr>
          <w:rFonts w:hint="eastAsia"/>
        </w:rPr>
        <w:t>model</w:t>
      </w:r>
      <w:r>
        <w:t xml:space="preserve"> </w:t>
      </w:r>
      <w:r>
        <w:rPr>
          <w:rFonts w:hint="eastAsia"/>
        </w:rPr>
        <w:t xml:space="preserve">和 </w:t>
      </w:r>
      <w:r>
        <w:t>FE</w:t>
      </w:r>
      <w:r>
        <w:t xml:space="preserve"> </w:t>
      </w:r>
      <w:r>
        <w:rPr>
          <w:rFonts w:hint="eastAsia"/>
        </w:rPr>
        <w:t>比较的heatmap</w:t>
      </w:r>
      <w:r>
        <w:t xml:space="preserve">, </w:t>
      </w:r>
      <w:r>
        <w:rPr>
          <w:rFonts w:hint="eastAsia"/>
        </w:rPr>
        <w:t>及R</w:t>
      </w:r>
      <w:r>
        <w:t xml:space="preserve">MSE </w:t>
      </w:r>
      <w:r>
        <w:rPr>
          <w:rFonts w:hint="eastAsia"/>
        </w:rPr>
        <w:t>plot</w:t>
      </w:r>
    </w:p>
    <w:p w14:paraId="6A0AA04D" w14:textId="77777777" w:rsidR="00C2043B" w:rsidRDefault="007948CE" w:rsidP="00C2043B">
      <w:pPr>
        <w:pStyle w:val="a9"/>
        <w:numPr>
          <w:ilvl w:val="1"/>
          <w:numId w:val="6"/>
        </w:numPr>
      </w:pPr>
      <w:r>
        <w:rPr>
          <w:rFonts w:hint="eastAsia"/>
        </w:rPr>
        <w:t xml:space="preserve"> </w:t>
      </w:r>
      <w:r w:rsidR="00C2043B">
        <w:rPr>
          <w:rFonts w:hint="eastAsia"/>
        </w:rPr>
        <w:t>画出K</w:t>
      </w:r>
      <w:r w:rsidR="00C2043B">
        <w:t xml:space="preserve"> </w:t>
      </w:r>
      <w:r w:rsidR="00C2043B">
        <w:rPr>
          <w:rFonts w:hint="eastAsia"/>
        </w:rPr>
        <w:t>随 p</w:t>
      </w:r>
      <w:r w:rsidR="00C2043B">
        <w:t xml:space="preserve"> </w:t>
      </w:r>
      <w:r w:rsidR="00C2043B">
        <w:rPr>
          <w:rFonts w:hint="eastAsia"/>
        </w:rPr>
        <w:t>变化的关系图</w:t>
      </w:r>
      <w:r w:rsidR="00C2043B">
        <w:rPr>
          <w:rFonts w:hint="eastAsia"/>
        </w:rPr>
        <w:t>。讨论两种p的定义方法对K造成的影响。</w:t>
      </w:r>
      <w:bookmarkStart w:id="1" w:name="_GoBack"/>
      <w:bookmarkEnd w:id="1"/>
    </w:p>
    <w:p w14:paraId="34B48742" w14:textId="77777777" w:rsidR="007948CE" w:rsidRDefault="007948CE" w:rsidP="007948CE">
      <w:pPr>
        <w:pStyle w:val="a9"/>
        <w:numPr>
          <w:ilvl w:val="1"/>
          <w:numId w:val="6"/>
        </w:numPr>
      </w:pPr>
      <w:r>
        <w:t xml:space="preserve">P model + Nan </w:t>
      </w:r>
      <w:r>
        <w:rPr>
          <w:rFonts w:hint="eastAsia"/>
        </w:rPr>
        <w:t xml:space="preserve">和 </w:t>
      </w:r>
      <w:r>
        <w:t xml:space="preserve">FE </w:t>
      </w:r>
      <w:r>
        <w:rPr>
          <w:rFonts w:hint="eastAsia"/>
        </w:rPr>
        <w:t>比较的heatmap及R</w:t>
      </w:r>
      <w:r>
        <w:t xml:space="preserve">MSE </w:t>
      </w:r>
      <w:r>
        <w:rPr>
          <w:rFonts w:hint="eastAsia"/>
        </w:rPr>
        <w:t>plot</w:t>
      </w:r>
    </w:p>
    <w:p w14:paraId="0CB5CE4A" w14:textId="77777777" w:rsidR="007948CE" w:rsidRDefault="007948CE" w:rsidP="007948CE">
      <w:pPr>
        <w:pStyle w:val="a9"/>
        <w:numPr>
          <w:ilvl w:val="1"/>
          <w:numId w:val="6"/>
        </w:numPr>
      </w:pPr>
      <w:r>
        <w:t xml:space="preserve"> </w:t>
      </w:r>
      <w:r w:rsidRPr="007948CE">
        <w:t>P model + K model</w:t>
      </w:r>
      <w:r>
        <w:rPr>
          <w:rFonts w:hint="eastAsia"/>
        </w:rPr>
        <w:t xml:space="preserve">和 </w:t>
      </w:r>
      <w:r>
        <w:t xml:space="preserve">FE </w:t>
      </w:r>
      <w:r>
        <w:rPr>
          <w:rFonts w:hint="eastAsia"/>
        </w:rPr>
        <w:t>比较的heatmap及R</w:t>
      </w:r>
      <w:r>
        <w:t xml:space="preserve">MSE </w:t>
      </w:r>
      <w:r>
        <w:rPr>
          <w:rFonts w:hint="eastAsia"/>
        </w:rPr>
        <w:t>plot</w:t>
      </w:r>
    </w:p>
    <w:p w14:paraId="35B7A228" w14:textId="77777777" w:rsidR="007948CE" w:rsidRDefault="007948CE" w:rsidP="007948CE">
      <w:pPr>
        <w:pStyle w:val="a9"/>
        <w:rPr>
          <w:rFonts w:hint="eastAsia"/>
        </w:rPr>
      </w:pPr>
    </w:p>
  </w:comment>
  <w:comment w:id="2" w:author="陆 淏凡" w:date="2020-07-04T17:42:00Z" w:initials="陆">
    <w:p w14:paraId="60D4B7FD" w14:textId="77777777" w:rsidR="00E05976" w:rsidRDefault="00E05976">
      <w:pPr>
        <w:pStyle w:val="a9"/>
      </w:pPr>
      <w:r>
        <w:rPr>
          <w:rStyle w:val="a8"/>
        </w:rPr>
        <w:annotationRef/>
      </w:r>
      <w:r>
        <w:rPr>
          <w:rFonts w:hint="eastAsia"/>
        </w:rPr>
        <w:t>这个不用放在paper里面</w:t>
      </w:r>
    </w:p>
  </w:comment>
  <w:comment w:id="3" w:author="陆 淏凡" w:date="2020-07-04T17:39:00Z" w:initials="陆">
    <w:p w14:paraId="5BA34E7C" w14:textId="77777777" w:rsidR="008110DB" w:rsidRDefault="008110DB">
      <w:pPr>
        <w:pStyle w:val="a9"/>
      </w:pPr>
      <w:r>
        <w:rPr>
          <w:rStyle w:val="a8"/>
        </w:rPr>
        <w:annotationRef/>
      </w:r>
      <w:r>
        <w:rPr>
          <w:rFonts w:hint="eastAsia"/>
        </w:rPr>
        <w:t>首先声明我们的metric是</w:t>
      </w:r>
      <w:r w:rsidR="00E05976">
        <w:rPr>
          <w:rFonts w:hint="eastAsia"/>
        </w:rPr>
        <w:t>：</w:t>
      </w:r>
    </w:p>
    <w:p w14:paraId="2306C244" w14:textId="77777777" w:rsidR="00E05976" w:rsidRDefault="00E05976" w:rsidP="00E05976">
      <w:pPr>
        <w:pStyle w:val="a9"/>
        <w:numPr>
          <w:ilvl w:val="0"/>
          <w:numId w:val="5"/>
        </w:numPr>
      </w:pPr>
      <w:r>
        <w:rPr>
          <w:rFonts w:hint="eastAsia"/>
        </w:rPr>
        <w:t xml:space="preserve"> 是否在上下boundaries之间</w:t>
      </w:r>
    </w:p>
    <w:p w14:paraId="55576EAA" w14:textId="77777777" w:rsidR="00E05976" w:rsidRDefault="00E05976" w:rsidP="00E05976">
      <w:pPr>
        <w:pStyle w:val="a9"/>
        <w:numPr>
          <w:ilvl w:val="0"/>
          <w:numId w:val="5"/>
        </w:numPr>
        <w:rPr>
          <w:rFonts w:hint="eastAsia"/>
        </w:rPr>
      </w:pPr>
      <w:r>
        <w:t xml:space="preserve"> </w:t>
      </w:r>
      <w:r>
        <w:rPr>
          <w:rFonts w:hint="eastAsia"/>
        </w:rPr>
        <w:t>与E</w:t>
      </w:r>
      <w:r>
        <w:t xml:space="preserve">llipsoid </w:t>
      </w:r>
      <w:r>
        <w:rPr>
          <w:rFonts w:hint="eastAsia"/>
        </w:rPr>
        <w:t>比较的R</w:t>
      </w:r>
      <w:r>
        <w:t xml:space="preserve">MSE </w:t>
      </w:r>
    </w:p>
  </w:comment>
  <w:comment w:id="6" w:author="陆 淏凡" w:date="2020-07-04T17:45:00Z" w:initials="陆">
    <w:p w14:paraId="163D3FEF" w14:textId="77777777" w:rsidR="00E05976" w:rsidRDefault="00E05976">
      <w:pPr>
        <w:pStyle w:val="a9"/>
      </w:pPr>
      <w:r>
        <w:rPr>
          <w:rStyle w:val="a8"/>
        </w:rPr>
        <w:annotationRef/>
      </w:r>
      <w:r>
        <w:rPr>
          <w:rFonts w:hint="eastAsia"/>
        </w:rPr>
        <w:t>给一个更正式的名称</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B7A228" w15:done="0"/>
  <w15:commentEx w15:paraId="60D4B7FD" w15:done="0"/>
  <w15:commentEx w15:paraId="55576EAA" w15:done="0"/>
  <w15:commentEx w15:paraId="163D3FE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8F05A2" w14:textId="77777777" w:rsidR="00014371" w:rsidRDefault="00014371" w:rsidP="002C36A2">
      <w:r>
        <w:separator/>
      </w:r>
    </w:p>
  </w:endnote>
  <w:endnote w:type="continuationSeparator" w:id="0">
    <w:p w14:paraId="6A9E4893" w14:textId="77777777" w:rsidR="00014371" w:rsidRDefault="00014371" w:rsidP="002C3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599A5D" w14:textId="77777777" w:rsidR="00014371" w:rsidRDefault="00014371" w:rsidP="002C36A2">
      <w:r>
        <w:separator/>
      </w:r>
    </w:p>
  </w:footnote>
  <w:footnote w:type="continuationSeparator" w:id="0">
    <w:p w14:paraId="7FB7BF1A" w14:textId="77777777" w:rsidR="00014371" w:rsidRDefault="00014371" w:rsidP="002C36A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3F07"/>
    <w:multiLevelType w:val="hybridMultilevel"/>
    <w:tmpl w:val="48206570"/>
    <w:lvl w:ilvl="0" w:tplc="184468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354351"/>
    <w:multiLevelType w:val="hybridMultilevel"/>
    <w:tmpl w:val="033C89C8"/>
    <w:lvl w:ilvl="0" w:tplc="FBC42ED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B342EF"/>
    <w:multiLevelType w:val="hybridMultilevel"/>
    <w:tmpl w:val="78B2ACA6"/>
    <w:lvl w:ilvl="0" w:tplc="25BC26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631772"/>
    <w:multiLevelType w:val="hybridMultilevel"/>
    <w:tmpl w:val="9C141F7C"/>
    <w:lvl w:ilvl="0" w:tplc="FFF882E8">
      <w:start w:val="1"/>
      <w:numFmt w:val="bullet"/>
      <w:lvlText w:val=""/>
      <w:lvlJc w:val="left"/>
      <w:pPr>
        <w:ind w:left="960" w:hanging="360"/>
      </w:pPr>
      <w:rPr>
        <w:rFonts w:ascii="Wingdings" w:eastAsiaTheme="minorEastAsia" w:hAnsi="Wingdings" w:cs="Times New Roman" w:hint="default"/>
      </w:rPr>
    </w:lvl>
    <w:lvl w:ilvl="1" w:tplc="04090003">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4" w15:restartNumberingAfterBreak="0">
    <w:nsid w:val="596409B1"/>
    <w:multiLevelType w:val="hybridMultilevel"/>
    <w:tmpl w:val="1F5093F6"/>
    <w:lvl w:ilvl="0" w:tplc="87D80B2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133DB2"/>
    <w:multiLevelType w:val="hybridMultilevel"/>
    <w:tmpl w:val="65189E8E"/>
    <w:lvl w:ilvl="0" w:tplc="CC4AC27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陆 淏凡">
    <w15:presenceInfo w15:providerId="Windows Live" w15:userId="6f1d556cac807e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0D8"/>
    <w:rsid w:val="00014371"/>
    <w:rsid w:val="000B6D1D"/>
    <w:rsid w:val="001D333B"/>
    <w:rsid w:val="001F5365"/>
    <w:rsid w:val="002C36A2"/>
    <w:rsid w:val="00361A74"/>
    <w:rsid w:val="003A66BC"/>
    <w:rsid w:val="003F035C"/>
    <w:rsid w:val="004110D8"/>
    <w:rsid w:val="00425649"/>
    <w:rsid w:val="004520BF"/>
    <w:rsid w:val="00492C7D"/>
    <w:rsid w:val="004A39C5"/>
    <w:rsid w:val="00563E11"/>
    <w:rsid w:val="005C53FC"/>
    <w:rsid w:val="005D3614"/>
    <w:rsid w:val="00616F4F"/>
    <w:rsid w:val="00655709"/>
    <w:rsid w:val="00705456"/>
    <w:rsid w:val="007948CE"/>
    <w:rsid w:val="008110DB"/>
    <w:rsid w:val="0085532C"/>
    <w:rsid w:val="00855C41"/>
    <w:rsid w:val="008A48B0"/>
    <w:rsid w:val="00A82F26"/>
    <w:rsid w:val="00AC7198"/>
    <w:rsid w:val="00BD7FF3"/>
    <w:rsid w:val="00C2043B"/>
    <w:rsid w:val="00D32901"/>
    <w:rsid w:val="00DA0119"/>
    <w:rsid w:val="00DA5345"/>
    <w:rsid w:val="00E05976"/>
    <w:rsid w:val="00EC1762"/>
    <w:rsid w:val="00F50DA5"/>
    <w:rsid w:val="00F91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5B862"/>
  <w15:chartTrackingRefBased/>
  <w15:docId w15:val="{7B46B12D-7D44-485D-8D3C-3FA3D460C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13D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10D8"/>
    <w:pPr>
      <w:ind w:firstLineChars="200" w:firstLine="420"/>
    </w:pPr>
  </w:style>
  <w:style w:type="paragraph" w:styleId="a4">
    <w:name w:val="header"/>
    <w:basedOn w:val="a"/>
    <w:link w:val="a5"/>
    <w:uiPriority w:val="99"/>
    <w:unhideWhenUsed/>
    <w:rsid w:val="002C36A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C36A2"/>
    <w:rPr>
      <w:sz w:val="18"/>
      <w:szCs w:val="18"/>
    </w:rPr>
  </w:style>
  <w:style w:type="paragraph" w:styleId="a6">
    <w:name w:val="footer"/>
    <w:basedOn w:val="a"/>
    <w:link w:val="a7"/>
    <w:uiPriority w:val="99"/>
    <w:unhideWhenUsed/>
    <w:rsid w:val="002C36A2"/>
    <w:pPr>
      <w:tabs>
        <w:tab w:val="center" w:pos="4153"/>
        <w:tab w:val="right" w:pos="8306"/>
      </w:tabs>
      <w:snapToGrid w:val="0"/>
      <w:jc w:val="left"/>
    </w:pPr>
    <w:rPr>
      <w:sz w:val="18"/>
      <w:szCs w:val="18"/>
    </w:rPr>
  </w:style>
  <w:style w:type="character" w:customStyle="1" w:styleId="a7">
    <w:name w:val="页脚 字符"/>
    <w:basedOn w:val="a0"/>
    <w:link w:val="a6"/>
    <w:uiPriority w:val="99"/>
    <w:rsid w:val="002C36A2"/>
    <w:rPr>
      <w:sz w:val="18"/>
      <w:szCs w:val="18"/>
    </w:rPr>
  </w:style>
  <w:style w:type="character" w:styleId="a8">
    <w:name w:val="annotation reference"/>
    <w:basedOn w:val="a0"/>
    <w:uiPriority w:val="99"/>
    <w:semiHidden/>
    <w:unhideWhenUsed/>
    <w:rsid w:val="008110DB"/>
    <w:rPr>
      <w:sz w:val="21"/>
      <w:szCs w:val="21"/>
    </w:rPr>
  </w:style>
  <w:style w:type="paragraph" w:styleId="a9">
    <w:name w:val="annotation text"/>
    <w:basedOn w:val="a"/>
    <w:link w:val="aa"/>
    <w:uiPriority w:val="99"/>
    <w:semiHidden/>
    <w:unhideWhenUsed/>
    <w:rsid w:val="008110DB"/>
    <w:pPr>
      <w:jc w:val="left"/>
    </w:pPr>
  </w:style>
  <w:style w:type="character" w:customStyle="1" w:styleId="aa">
    <w:name w:val="批注文字 字符"/>
    <w:basedOn w:val="a0"/>
    <w:link w:val="a9"/>
    <w:uiPriority w:val="99"/>
    <w:semiHidden/>
    <w:rsid w:val="008110DB"/>
  </w:style>
  <w:style w:type="paragraph" w:styleId="ab">
    <w:name w:val="annotation subject"/>
    <w:basedOn w:val="a9"/>
    <w:next w:val="a9"/>
    <w:link w:val="ac"/>
    <w:uiPriority w:val="99"/>
    <w:semiHidden/>
    <w:unhideWhenUsed/>
    <w:rsid w:val="008110DB"/>
    <w:rPr>
      <w:b/>
      <w:bCs/>
    </w:rPr>
  </w:style>
  <w:style w:type="character" w:customStyle="1" w:styleId="ac">
    <w:name w:val="批注主题 字符"/>
    <w:basedOn w:val="aa"/>
    <w:link w:val="ab"/>
    <w:uiPriority w:val="99"/>
    <w:semiHidden/>
    <w:rsid w:val="008110DB"/>
    <w:rPr>
      <w:b/>
      <w:bCs/>
    </w:rPr>
  </w:style>
  <w:style w:type="paragraph" w:styleId="ad">
    <w:name w:val="Balloon Text"/>
    <w:basedOn w:val="a"/>
    <w:link w:val="ae"/>
    <w:uiPriority w:val="99"/>
    <w:semiHidden/>
    <w:unhideWhenUsed/>
    <w:rsid w:val="008110DB"/>
    <w:rPr>
      <w:sz w:val="18"/>
      <w:szCs w:val="18"/>
    </w:rPr>
  </w:style>
  <w:style w:type="character" w:customStyle="1" w:styleId="ae">
    <w:name w:val="批注框文本 字符"/>
    <w:basedOn w:val="a0"/>
    <w:link w:val="ad"/>
    <w:uiPriority w:val="99"/>
    <w:semiHidden/>
    <w:rsid w:val="008110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5</Pages>
  <Words>773</Words>
  <Characters>4408</Characters>
  <Application>Microsoft Office Word</Application>
  <DocSecurity>0</DocSecurity>
  <Lines>36</Lines>
  <Paragraphs>10</Paragraphs>
  <ScaleCrop>false</ScaleCrop>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494353909@qq.com</dc:creator>
  <cp:keywords/>
  <dc:description/>
  <cp:lastModifiedBy>陆 淏凡</cp:lastModifiedBy>
  <cp:revision>24</cp:revision>
  <dcterms:created xsi:type="dcterms:W3CDTF">2020-06-21T23:34:00Z</dcterms:created>
  <dcterms:modified xsi:type="dcterms:W3CDTF">2020-07-04T23:03:00Z</dcterms:modified>
</cp:coreProperties>
</file>